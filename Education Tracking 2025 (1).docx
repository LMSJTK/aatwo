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Skill to Mastery Tracking in 1View: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Phishing Awareness Training &amp; Mastery Framework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framework delivers a comprehensive, neuroscience informed, and data driven approach to training learners on cybersecurity. It integrates Bloom’s Taxonomy, Webb’s Depth of Knowledge (DOK), Node Science, and neuroscience principles to build a scalable, measurable, and mastery-focused learning experience.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Core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Equip learners with the knowledge and skills to identify and respond to phishing threats.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Track learner engagement, progression, and mastery using a structured point-based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Reduce organizational risk by correlating mastery with an increase of resiliency to phishing attacks.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0f4761"/>
          <w:sz w:val="28"/>
          <w:szCs w:val="28"/>
          <w:rtl w:val="0"/>
        </w:rPr>
        <w:t xml:space="preserve">Instructional Design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Bloom’s Taxonomy (learning progression)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Bloom’s Taxonomy guid</w:t>
      </w:r>
      <w:ins w:author="Junie Herrera" w:id="0" w:date="2025-09-05T21:41:00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 </w:t>
        </w:r>
      </w:ins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the learning arc: from remembering to creating.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Webb’s Depth of Knowledge (DOK) (assessment rigor)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Webb’s DOK weights assessments by cognitive rigor, ensuring meaningful progression.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Node Science (networked learning)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Science fosters networked learning through diverse content sources and peer collaboration.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 of 27 (touchpoint-based mastery tracking)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Neuroscience (memory and mastery)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Neuroscience principles (spaced repetition, active recall, encoding) ensure long-term retention and skill transfer.</w:t>
        <w:br w:type="textWrapping"/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0f4761"/>
          <w:sz w:val="28"/>
          <w:szCs w:val="28"/>
          <w:rtl w:val="0"/>
        </w:rPr>
        <w:t xml:space="preserve">Mastery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Learners earn 1–4 points per activity based on DOK level.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27 points signify mastery, triggering a final simulation-based assessment.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Progress is tracked by individual, department, and organization, enabling benchmarking and risk analysis.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Mastery data is used to correlate training effectiveness with real-world phishing resilience.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0f4761"/>
          <w:sz w:val="28"/>
          <w:szCs w:val="28"/>
          <w:rtl w:val="0"/>
        </w:rPr>
        <w:t xml:space="preserve">Reinforcement &amp; Retention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Content is revisited at strategic intervals (Days 1, 3, 7, 14, 21, 28).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Learners engage in multi-modal activities tailored to visual, auditory, and kinesthetic styles.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Simulations, microlearning nudges, and gamified reviews reinforce learning.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0f4761"/>
          <w:sz w:val="28"/>
          <w:szCs w:val="28"/>
          <w:rtl w:val="0"/>
        </w:rPr>
        <w:t xml:space="preserve">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framework not only builds phishing awareness but also creates a measurable path from knowledge to skill to mastery, empowering organizations to proactively reduce cybersecurity risks through targeted education.</w:t>
      </w:r>
    </w:p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Unified Learning &amp; Mastery Tracking Framework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Learning Architecture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Instructional Flow (Bloom’s Taxonomy)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 1: Instruction (video, reading, discussion)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2: Homework (scenario analysis, peer discussion)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 3: Assessment (quiz, simulation)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 4: Reassessment (if mastery not achieved)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5: Progression (if mastery achieved)</w:t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Assessment Weighting (Webb’s DOK)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Assign point values based on cognitive depth: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DOK 1 (e.g., video, infographic, awareness newsletter): 1 point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DOK 2 (e.g., CBT or video that includes a quiz): 2 points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DOK 3 (e.g., Simulation, Choose Your Own Adventure with multiple path outcome): 3 points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DOK 4 (e.g., Game or Level 4 Training, </w:t>
      </w:r>
      <w:commentRangeStart w:id="0"/>
      <w:r w:rsidDel="00000000" w:rsidR="00000000" w:rsidRPr="00000000">
        <w:rPr>
          <w:rtl w:val="0"/>
        </w:rPr>
        <w:t xml:space="preserve">Build your own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): 4 points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Neuroscience-Based Timing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Short to Long-Term Memory: Use dual coding (visual + verbal), retrieval practice, and elaboration to strengthen encoding.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Overcoming Forgetting Curve: Apply spaced repetition (e.g., Day 1, 3, 7, 14, 21, 28) and interleaved practice (mixing phishing with other cyber threats).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Active recall: Use quizzes and peer teaching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Encoding: Use multi-modal content (visual, auditory, kinesthetic)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Consolidation: Reinforce with sleep cycles and reflection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Node Science Integration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Learners connect to multiple nodes: experts, peers, tools, simulations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Encourage networked learning: forums, Slack channels, leaderboards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 peer feedback and collaborative creation to deepen understanding, creating a culture of reporting and socializing the material amongst staff.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Mastery Tracking System: Rule of 27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Touchpoint-Based Mastery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Each content piece or activity earns 1–4 points based on DOK level for each topic and tactic.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Learners must accumulate 27 points across varied activities to unlock a mastery level training path.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Simulation acts as a mastery check.</w:t>
      </w:r>
    </w:p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  <w:t xml:space="preserve">Tracking Dimensions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By Learner: Individual progress toward 27-point mastery on a topic or tactic (e.g. Credential Phishing)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By Department: Average mastery score and simulation pass rate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By Organization: Benchmarking across teams and time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Over Time: Correlate mastery with increase in reporting rates and resiliency score across the organization to phishing attacks.</w:t>
      </w:r>
    </w:p>
    <w:p w:rsidR="00000000" w:rsidDel="00000000" w:rsidP="00000000" w:rsidRDefault="00000000" w:rsidRPr="00000000" w14:paraId="0000004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Workflow Example</w:t>
      </w:r>
    </w:p>
    <w:tbl>
      <w:tblPr>
        <w:tblStyle w:val="Table1"/>
        <w:tblW w:w="13779.0" w:type="dxa"/>
        <w:jc w:val="left"/>
        <w:tblLayout w:type="fixed"/>
        <w:tblLook w:val="0400"/>
      </w:tblPr>
      <w:tblGrid>
        <w:gridCol w:w="1032"/>
        <w:gridCol w:w="4112"/>
        <w:gridCol w:w="1914"/>
        <w:gridCol w:w="1391"/>
        <w:gridCol w:w="1225"/>
        <w:gridCol w:w="1253"/>
        <w:gridCol w:w="2852"/>
        <w:tblGridChange w:id="0">
          <w:tblGrid>
            <w:gridCol w:w="1032"/>
            <w:gridCol w:w="4112"/>
            <w:gridCol w:w="1914"/>
            <w:gridCol w:w="1391"/>
            <w:gridCol w:w="1225"/>
            <w:gridCol w:w="1253"/>
            <w:gridCol w:w="285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4B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b w:val="1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24242"/>
                <w:rtl w:val="0"/>
              </w:rPr>
              <w:t xml:space="preserve">Phase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4C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b w:val="1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24242"/>
                <w:rtl w:val="0"/>
              </w:rPr>
              <w:t xml:space="preserve">Activity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4D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b w:val="1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24242"/>
                <w:rtl w:val="0"/>
              </w:rPr>
              <w:t xml:space="preserve">Bloom’s Level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4E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b w:val="1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24242"/>
                <w:rtl w:val="0"/>
              </w:rPr>
              <w:t xml:space="preserve">DOK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4F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b w:val="1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24242"/>
                <w:rtl w:val="0"/>
              </w:rPr>
              <w:t xml:space="preserve">Points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0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b w:val="1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24242"/>
                <w:rtl w:val="0"/>
              </w:rPr>
              <w:t xml:space="preserve">Tool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1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b w:val="1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24242"/>
                <w:rtl w:val="0"/>
              </w:rPr>
              <w:t xml:space="preserve">Revisit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2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1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3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Watch a video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4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Remembering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5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DOK 1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6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1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7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LMS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8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Day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9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2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A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Quick Tip CBT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B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Understanding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C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DOK 2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D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2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E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LMS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5F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Day 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0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3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1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Analyze phishing case </w:t>
            </w:r>
            <w:commentRangeStart w:id="1"/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study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2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Analyzing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3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DOK 3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4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3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5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LMS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6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Day 14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7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4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8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Complete phishing simulation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9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Creating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A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DOK 3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B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3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C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PhishMe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06D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Day 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06E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5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06F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Level 4 Game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070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Creating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071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DOK 4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072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4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073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LMS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shd w:fill="fafafa" w:val="clear"/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074">
            <w:pPr>
              <w:spacing w:after="360" w:before="240" w:line="240" w:lineRule="auto"/>
              <w:rPr>
                <w:rFonts w:ascii="Quattrocento Sans" w:cs="Quattrocento Sans" w:eastAsia="Quattrocento Sans" w:hAnsi="Quattrocento Sans"/>
                <w:color w:val="42424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24242"/>
                <w:rtl w:val="0"/>
              </w:rPr>
              <w:t xml:space="preserve">Day 28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Quattrocento Sans" w:cs="Quattrocento Sans" w:eastAsia="Quattrocento Sans" w:hAnsi="Quattrocento Sans"/>
        </w:rPr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r w:rsidDel="00000000" w:rsidR="00000000" w:rsidRPr="00000000">
        <w:rPr>
          <w:rtl w:val="0"/>
        </w:rPr>
        <w:t xml:space="preserve"> Reporting &amp; Insights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Dashboard: Visualize learner progress toward 27 points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Alerts: Flag learners who stall or regress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Comparative Analytics: Benchmark mastery across roles, teams, and time</w:t>
      </w:r>
    </w:p>
    <w:p w:rsidR="00000000" w:rsidDel="00000000" w:rsidP="00000000" w:rsidRDefault="00000000" w:rsidRPr="00000000" w14:paraId="0000007B">
      <w:pPr>
        <w:rPr>
          <w:color w:val="0f4761"/>
          <w:sz w:val="28"/>
          <w:szCs w:val="28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Risk Reduction: Track phishing susceptibility pre- and post-training</w:t>
        <w:br w:type="textWrapping"/>
        <w:br w:type="textWrapping"/>
        <w:br w:type="textWrapping"/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Topics and Tactics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PrChange w:author="Deb McCaffrey" w:id="1" w:date="2025-09-17T10:16:00Z">
            <w:rPr/>
          </w:rPrChange>
        </w:rPr>
        <w:pPrChange w:author="Deb McCaffrey" w:id="0" w:date="2025-09-17T10:16:00Z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78.00000000000006" w:lineRule="auto"/>
            <w:ind w:left="720" w:right="0" w:hanging="360"/>
            <w:jc w:val="left"/>
          </w:pPr>
        </w:pPrChange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Brand Impersonation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Compliance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Emotions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Financial Transactions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Phishing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Generic Cloud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News and Events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Communications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 Web Browsing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Shipment &amp; Deliveries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Small/Medium Businesses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Media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Spear Phishing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Topics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Breach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Malware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MFA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Security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Physical Security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Ransomware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File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Tactics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Attachment Phish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BEC/CEO Fraud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Credential Phish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 Codes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Phish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r w:rsidDel="00000000" w:rsidR="00000000" w:rsidRPr="00000000">
        <w:rPr>
          <w:rtl w:val="0"/>
        </w:rPr>
        <w:t xml:space="preserve">Learning Types and Points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2"/>
        <w:gridCol w:w="3102"/>
        <w:gridCol w:w="2886"/>
        <w:tblGridChange w:id="0">
          <w:tblGrid>
            <w:gridCol w:w="3362"/>
            <w:gridCol w:w="3102"/>
            <w:gridCol w:w="28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DOK Level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Awareness Newsletter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Benchmark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CBT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 or 2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Email Template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Infographic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Job Aid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SEG Miss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Choose Your Phish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commentRangeStart w:id="2"/>
      <w:r w:rsidDel="00000000" w:rsidR="00000000" w:rsidRPr="00000000">
        <w:rPr>
          <w:rtl w:val="0"/>
        </w:rPr>
        <w:t xml:space="preserve">Sample of Knowledge/Skill/Mastery Tracking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1654"/>
        <w:gridCol w:w="1550"/>
        <w:gridCol w:w="1527"/>
        <w:gridCol w:w="1538"/>
        <w:gridCol w:w="1533"/>
        <w:tblGridChange w:id="0">
          <w:tblGrid>
            <w:gridCol w:w="1548"/>
            <w:gridCol w:w="1654"/>
            <w:gridCol w:w="1550"/>
            <w:gridCol w:w="1527"/>
            <w:gridCol w:w="1538"/>
            <w:gridCol w:w="15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The War of the Worlds - A Tale of Stolen Credentials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Awareness Newsletter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5 min read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Quick Tip Card via Slack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Job Aid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&lt; 1 min read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Cybersecurity Awareness – Credential Phishing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CBT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5 min read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Credit Distribution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SEG Miss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&lt; 1 min read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3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Formula Phish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HTML Education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3 min read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CYP Credential Phishing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Choose Your Phish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5 min read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Day 14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Day 16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Urgent Payment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SEG Miss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&lt; 1 min read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Day 17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Quick Tip Card via Slack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Job Aid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&lt; 1 min read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Day 20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Sherlock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Day 21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Dropbox Credential Phishing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Day 25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Hooked on Phish – Credential Phishing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Infographic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2 min read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Day 27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MS Login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SEG Miss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&lt; 1 min read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Day 30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Podcast Reel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Day 34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Credential Phishing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Cyber Safe Lesson – Credential Phishing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1 minute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Day 37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Total Time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39 minutes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Total Points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shd w:fill="fafafa" w:val="clear"/>
        <w:spacing w:after="60" w:before="180" w:lineRule="auto"/>
        <w:rPr>
          <w:rFonts w:ascii="Quattrocento Sans" w:cs="Quattrocento Sans" w:eastAsia="Quattrocento Sans" w:hAnsi="Quattrocento Sans"/>
          <w:b w:val="1"/>
          <w:color w:val="424242"/>
          <w:sz w:val="36"/>
          <w:szCs w:val="36"/>
        </w:rPr>
      </w:pPr>
      <w:r w:rsidDel="00000000" w:rsidR="00000000" w:rsidRPr="00000000">
        <w:rPr>
          <w:rtl w:val="0"/>
        </w:rPr>
        <w:t xml:space="preserve">Gamified review: Kahoot or leaderboard challenges</w:t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sz w:val="36"/>
          <w:szCs w:val="36"/>
          <w:rtl w:val="0"/>
        </w:rPr>
        <w:t xml:space="preserve"> Learning Theory Framework: 3 Styles × 3 Ways × 3 Times</w:t>
      </w:r>
    </w:p>
    <w:p w:rsidR="00000000" w:rsidDel="00000000" w:rsidP="00000000" w:rsidRDefault="00000000" w:rsidRPr="00000000" w14:paraId="00000130">
      <w:pPr>
        <w:shd w:fill="fafafa" w:val="clear"/>
        <w:spacing w:after="45" w:before="195" w:lineRule="auto"/>
        <w:rPr>
          <w:rFonts w:ascii="Quattrocento Sans" w:cs="Quattrocento Sans" w:eastAsia="Quattrocento Sans" w:hAnsi="Quattrocento Sans"/>
          <w:b w:val="1"/>
          <w:color w:val="424242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sz w:val="30"/>
          <w:szCs w:val="30"/>
          <w:rtl w:val="0"/>
        </w:rPr>
        <w:t xml:space="preserve">🔹 3 Learning Styles (Based on VARK Model)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hd w:fill="fafafa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rtl w:val="0"/>
        </w:rPr>
        <w:t xml:space="preserve">Visual</w:t>
      </w: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 – Learners prefer images, diagrams, and spatial understanding.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shd w:fill="fafafa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rtl w:val="0"/>
        </w:rPr>
        <w:t xml:space="preserve">Auditory</w:t>
      </w: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 – Learners absorb information through listening and speaking.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hd w:fill="fafafa" w:val="clear"/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rtl w:val="0"/>
        </w:rPr>
        <w:t xml:space="preserve">Kinesthetic</w:t>
      </w: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 – Learners learn best through hands-on activities and movement.</w:t>
      </w:r>
    </w:p>
    <w:p w:rsidR="00000000" w:rsidDel="00000000" w:rsidP="00000000" w:rsidRDefault="00000000" w:rsidRPr="00000000" w14:paraId="00000134">
      <w:pPr>
        <w:spacing w:after="345" w:before="345"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afafa" w:val="clear"/>
        <w:spacing w:after="45" w:before="195" w:lineRule="auto"/>
        <w:rPr>
          <w:rFonts w:ascii="Quattrocento Sans" w:cs="Quattrocento Sans" w:eastAsia="Quattrocento Sans" w:hAnsi="Quattrocento Sans"/>
          <w:b w:val="1"/>
          <w:color w:val="424242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sz w:val="30"/>
          <w:szCs w:val="30"/>
          <w:rtl w:val="0"/>
        </w:rPr>
        <w:t xml:space="preserve">🔹 3 Ways to Teach Each Style</w:t>
      </w:r>
    </w:p>
    <w:p w:rsidR="00000000" w:rsidDel="00000000" w:rsidP="00000000" w:rsidRDefault="00000000" w:rsidRPr="00000000" w14:paraId="00000136">
      <w:pPr>
        <w:shd w:fill="fafafa" w:val="clear"/>
        <w:spacing w:after="60" w:before="120" w:line="240" w:lineRule="auto"/>
        <w:rPr>
          <w:rFonts w:ascii="Quattrocento Sans" w:cs="Quattrocento Sans" w:eastAsia="Quattrocento Sans" w:hAnsi="Quattrocento Sans"/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Each learning style is addressed using three different instructional methods:</w:t>
      </w:r>
    </w:p>
    <w:tbl>
      <w:tblPr>
        <w:tblStyle w:val="Table4"/>
        <w:tblW w:w="8227.0" w:type="dxa"/>
        <w:jc w:val="left"/>
        <w:tblLayout w:type="fixed"/>
        <w:tblLook w:val="0400"/>
      </w:tblPr>
      <w:tblGrid>
        <w:gridCol w:w="1469"/>
        <w:gridCol w:w="2252"/>
        <w:gridCol w:w="2499"/>
        <w:gridCol w:w="2007"/>
        <w:tblGridChange w:id="0">
          <w:tblGrid>
            <w:gridCol w:w="1469"/>
            <w:gridCol w:w="2252"/>
            <w:gridCol w:w="2499"/>
            <w:gridCol w:w="200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37">
            <w:pPr>
              <w:spacing w:after="36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Style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38">
            <w:pPr>
              <w:spacing w:after="36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Way 1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39">
            <w:pPr>
              <w:spacing w:after="36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Way 2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3A">
            <w:pPr>
              <w:spacing w:after="36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Way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3B">
            <w:pPr>
              <w:spacing w:after="36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3C">
            <w:pPr>
              <w:spacing w:after="36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Infographics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3D">
            <w:pPr>
              <w:spacing w:after="36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Slide decks with icons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3E">
            <w:pPr>
              <w:spacing w:after="36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Concept maps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3F">
            <w:pPr>
              <w:spacing w:after="36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Auditory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40">
            <w:pPr>
              <w:spacing w:after="36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Podcasts or lectures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41">
            <w:pPr>
              <w:spacing w:after="36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discussions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42">
            <w:pPr>
              <w:spacing w:after="36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Mnemonic songs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143">
            <w:pPr>
              <w:spacing w:after="36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Kinesthetic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144">
            <w:pPr>
              <w:spacing w:after="36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Simulations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145">
            <w:pPr>
              <w:spacing w:after="36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Role-playing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146">
            <w:pPr>
              <w:spacing w:after="36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Interactive labs</w:t>
            </w:r>
          </w:p>
        </w:tc>
      </w:tr>
    </w:tbl>
    <w:p w:rsidR="00000000" w:rsidDel="00000000" w:rsidP="00000000" w:rsidRDefault="00000000" w:rsidRPr="00000000" w14:paraId="00000147">
      <w:pPr>
        <w:spacing w:after="345" w:before="345"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afafa" w:val="clear"/>
        <w:spacing w:after="45" w:before="195" w:lineRule="auto"/>
        <w:rPr>
          <w:rFonts w:ascii="Quattrocento Sans" w:cs="Quattrocento Sans" w:eastAsia="Quattrocento Sans" w:hAnsi="Quattrocento Sans"/>
          <w:b w:val="1"/>
          <w:color w:val="424242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sz w:val="30"/>
          <w:szCs w:val="30"/>
          <w:rtl w:val="0"/>
        </w:rPr>
        <w:t xml:space="preserve">🔹 3 Times for Reinforcement</w:t>
      </w:r>
    </w:p>
    <w:p w:rsidR="00000000" w:rsidDel="00000000" w:rsidP="00000000" w:rsidRDefault="00000000" w:rsidRPr="00000000" w14:paraId="00000149">
      <w:pPr>
        <w:shd w:fill="fafafa" w:val="clear"/>
        <w:spacing w:after="60" w:before="120" w:line="240" w:lineRule="auto"/>
        <w:rPr>
          <w:rFonts w:ascii="Quattrocento Sans" w:cs="Quattrocento Sans" w:eastAsia="Quattrocento Sans" w:hAnsi="Quattrocento Sans"/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To move learning from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rtl w:val="0"/>
        </w:rPr>
        <w:t xml:space="preserve">short-term to long-term memory</w:t>
      </w: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 and overcome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rtl w:val="0"/>
        </w:rPr>
        <w:t xml:space="preserve">forgetting curve</w:t>
      </w: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, content is revisited: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hd w:fill="fafafa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rtl w:val="0"/>
        </w:rPr>
        <w:t xml:space="preserve">Initial Exposure</w:t>
      </w: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 – Introduction of concept.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hd w:fill="fafafa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rtl w:val="0"/>
        </w:rPr>
        <w:t xml:space="preserve">Reinforcement</w:t>
      </w: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 – Within 24–48 hours (retrieval practice).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shd w:fill="fafafa" w:val="clear"/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rtl w:val="0"/>
        </w:rPr>
        <w:t xml:space="preserve">Mastery Check</w:t>
      </w: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 – After 7–10 days (spaced repetition).</w:t>
      </w:r>
    </w:p>
    <w:p w:rsidR="00000000" w:rsidDel="00000000" w:rsidP="00000000" w:rsidRDefault="00000000" w:rsidRPr="00000000" w14:paraId="0000014D">
      <w:pPr>
        <w:spacing w:after="345" w:before="345"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afafa" w:val="clear"/>
        <w:spacing w:after="60" w:before="180" w:lineRule="auto"/>
        <w:rPr>
          <w:rFonts w:ascii="Quattrocento Sans" w:cs="Quattrocento Sans" w:eastAsia="Quattrocento Sans" w:hAnsi="Quattrocento Sans"/>
          <w:b w:val="1"/>
          <w:color w:val="424242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sz w:val="36"/>
          <w:szCs w:val="36"/>
          <w:rtl w:val="0"/>
        </w:rPr>
        <w:t xml:space="preserve">Neuroscience Integration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shd w:fill="fafafa" w:val="clear"/>
        <w:spacing w:after="0" w:before="280" w:line="240" w:lineRule="auto"/>
        <w:ind w:left="720" w:hanging="360"/>
        <w:rPr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rtl w:val="0"/>
        </w:rPr>
        <w:t xml:space="preserve">Encoding</w:t>
      </w: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: Multi-modal input strengthens neural pathways.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shd w:fill="fafafa" w:val="clear"/>
        <w:spacing w:after="0" w:before="0" w:line="240" w:lineRule="auto"/>
        <w:ind w:left="720" w:hanging="360"/>
        <w:rPr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rtl w:val="0"/>
        </w:rPr>
        <w:t xml:space="preserve">Consolidation</w:t>
      </w: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: Repetition and sleep help stabilize memory.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shd w:fill="fafafa" w:val="clear"/>
        <w:spacing w:after="0" w:before="0" w:line="240" w:lineRule="auto"/>
        <w:ind w:left="720" w:hanging="360"/>
        <w:rPr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rtl w:val="0"/>
        </w:rPr>
        <w:t xml:space="preserve">Retrieval Practice</w:t>
      </w: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: Strengthens recall and builds mastery.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shd w:fill="fafafa" w:val="clear"/>
        <w:spacing w:after="280" w:before="0" w:line="240" w:lineRule="auto"/>
        <w:ind w:left="720" w:hanging="360"/>
        <w:rPr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24242"/>
          <w:rtl w:val="0"/>
        </w:rPr>
        <w:t xml:space="preserve">Spacing Effect</w:t>
      </w:r>
      <w:r w:rsidDel="00000000" w:rsidR="00000000" w:rsidRPr="00000000">
        <w:rPr>
          <w:rFonts w:ascii="Quattrocento Sans" w:cs="Quattrocento Sans" w:eastAsia="Quattrocento Sans" w:hAnsi="Quattrocento Sans"/>
          <w:color w:val="424242"/>
          <w:rtl w:val="0"/>
        </w:rPr>
        <w:t xml:space="preserve">: Revisiting material over time improves retention.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shd w:fill="fafafa" w:val="clear"/>
        <w:spacing w:after="60" w:before="180" w:lineRule="auto"/>
        <w:rPr>
          <w:rFonts w:ascii="Quattrocento Sans" w:cs="Quattrocento Sans" w:eastAsia="Quattrocento Sans" w:hAnsi="Quattrocento Sans"/>
          <w:color w:val="4242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424242"/>
          <w:rtl w:val="0"/>
        </w:rPr>
        <w:t xml:space="preserve">Node Science-Based Training Plan: Phishing Awareness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shd w:fill="fafafa" w:val="clear"/>
        <w:spacing w:after="45" w:before="195" w:lineRule="auto"/>
        <w:rPr>
          <w:rFonts w:ascii="Quattrocento Sans" w:cs="Quattrocento Sans" w:eastAsia="Quattrocento Sans" w:hAnsi="Quattrocento Sans"/>
          <w:color w:val="424242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24242"/>
          <w:sz w:val="30"/>
          <w:szCs w:val="30"/>
          <w:rtl w:val="0"/>
        </w:rPr>
        <w:t xml:space="preserve">🔹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424242"/>
          <w:sz w:val="30"/>
          <w:szCs w:val="30"/>
          <w:rtl w:val="0"/>
        </w:rPr>
        <w:t xml:space="preserve">Core Principle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60" w:before="12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Learning occurs through connecting to diverse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nodes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 (sources of knowledge), including people, digital tools, communities, and experiences. Learners are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active participants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 in a networked environment.</w:t>
      </w:r>
    </w:p>
    <w:p w:rsidR="00000000" w:rsidDel="00000000" w:rsidP="00000000" w:rsidRDefault="00000000" w:rsidRPr="00000000" w14:paraId="00000157">
      <w:pPr>
        <w:spacing w:after="345" w:before="345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shd w:fill="fafafa" w:val="clear"/>
        <w:spacing w:after="45" w:before="195" w:lineRule="auto"/>
        <w:rPr>
          <w:rFonts w:ascii="Quattrocento Sans" w:cs="Quattrocento Sans" w:eastAsia="Quattrocento Sans" w:hAnsi="Quattrocento Sans"/>
          <w:color w:val="424242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424242"/>
          <w:sz w:val="30"/>
          <w:szCs w:val="30"/>
          <w:rtl w:val="0"/>
        </w:rPr>
        <w:t xml:space="preserve">Training Structure</w:t>
      </w: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Layout w:type="fixed"/>
        <w:tblLook w:val="0400"/>
      </w:tblPr>
      <w:tblGrid>
        <w:gridCol w:w="1317"/>
        <w:gridCol w:w="1513"/>
        <w:gridCol w:w="1838"/>
        <w:gridCol w:w="1566"/>
        <w:gridCol w:w="1799"/>
        <w:gridCol w:w="1311"/>
        <w:tblGridChange w:id="0">
          <w:tblGrid>
            <w:gridCol w:w="1317"/>
            <w:gridCol w:w="1513"/>
            <w:gridCol w:w="1838"/>
            <w:gridCol w:w="1566"/>
            <w:gridCol w:w="1799"/>
            <w:gridCol w:w="13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59">
            <w:pPr>
              <w:spacing w:after="36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5A">
            <w:pPr>
              <w:spacing w:after="3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5B">
            <w:pPr>
              <w:spacing w:after="3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 Types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5C">
            <w:pPr>
              <w:spacing w:after="3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5D">
            <w:pPr>
              <w:spacing w:after="3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</w:tc>
        <w:tc>
          <w:tcPr>
            <w:tcBorders>
              <w:top w:color="e6e6e6" w:space="0" w:sz="6" w:val="single"/>
              <w:bottom w:color="e6e6e6" w:space="0" w:sz="6" w:val="single"/>
              <w:right w:color="e6e6e6" w:space="0" w:sz="6" w:val="single"/>
            </w:tcBorders>
            <w:shd w:fill="f5f5f5" w:val="clear"/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5E">
            <w:pPr>
              <w:spacing w:after="3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5F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Connect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0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Introduce phishing concepts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1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Expert videos, articles, LMS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2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Watch explainer videos, read blog posts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3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PhishMe, LMS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4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30–45 min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5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Explore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6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Discover real-world examples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7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News sites, forums, peers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8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Analyze phishing case studies, discuss in forums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9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Cybersecurity blogs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A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60 min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B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Interact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C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Apply knowledge in context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D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Simulations, mentors, peers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E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phishing emails in sandbox inbox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6F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PhishMe, LMS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70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71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Reflect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72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Evaluate and share learning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73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Peer feedback, journaling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74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Write a reflection or critique of a phishing attempt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75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105.0" w:type="dxa"/>
              <w:right w:w="120.0" w:type="dxa"/>
            </w:tcMar>
          </w:tcPr>
          <w:p w:rsidR="00000000" w:rsidDel="00000000" w:rsidP="00000000" w:rsidRDefault="00000000" w:rsidRPr="00000000" w14:paraId="00000176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177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178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Build awareness 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179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collaboration, design tools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17A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phishing awareness poster or video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17B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tcBorders>
              <w:bottom w:color="e6e6e6" w:space="0" w:sz="6" w:val="single"/>
              <w:right w:color="e6e6e6" w:space="0" w:sz="6" w:val="single"/>
            </w:tcBorders>
            <w:tcMar>
              <w:top w:w="120.0" w:type="dxa"/>
              <w:left w:w="180.0" w:type="dxa"/>
              <w:bottom w:w="90.0" w:type="dxa"/>
              <w:right w:w="120.0" w:type="dxa"/>
            </w:tcMar>
          </w:tcPr>
          <w:p w:rsidR="00000000" w:rsidDel="00000000" w:rsidP="00000000" w:rsidRDefault="00000000" w:rsidRPr="00000000" w14:paraId="0000017C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60–90 min</w:t>
            </w:r>
          </w:p>
        </w:tc>
      </w:tr>
    </w:tbl>
    <w:p w:rsidR="00000000" w:rsidDel="00000000" w:rsidP="00000000" w:rsidRDefault="00000000" w:rsidRPr="00000000" w14:paraId="0000017D">
      <w:pPr>
        <w:spacing w:after="345" w:before="34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345" w:before="3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rPr/>
      </w:pPr>
      <w:r w:rsidDel="00000000" w:rsidR="00000000" w:rsidRPr="00000000">
        <w:rPr>
          <w:rtl w:val="0"/>
        </w:rPr>
        <w:t xml:space="preserve">Things to consider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Phish Scales – how does that play into this?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Points only? Or do we subtract points if they fail a sim or don’t report?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Leaderboard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Streaks (Duolingo)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time work as points in we do the Hyperion project</w:t>
      </w:r>
    </w:p>
    <w:p w:rsidR="00000000" w:rsidDel="00000000" w:rsidP="00000000" w:rsidRDefault="00000000" w:rsidRPr="00000000" w14:paraId="00000185">
      <w:pPr>
        <w:spacing w:after="345" w:before="345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240" w:lineRule="auto"/>
        <w:rPr>
          <w:rFonts w:ascii="Roboto" w:cs="Roboto" w:eastAsia="Roboto" w:hAnsi="Roboto"/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b McCaffrey" w:id="1" w:date="2025-08-22T08:28:00Z"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model we offer now - but an interesting concept. We offer pieces of this but I think we can expand further.</w:t>
      </w:r>
    </w:p>
  </w:comment>
  <w:comment w:author="Deb McCaffrey" w:id="3" w:date="2025-09-17T10:33:00Z"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add 2 points for clicking the reporter button</w:t>
      </w:r>
    </w:p>
  </w:comment>
  <w:comment w:author="Deb McCaffrey" w:id="2" w:date="2025-08-22T08:33:00Z"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build playbooks that have the same look and feel - much like we do for CAM</w:t>
      </w:r>
    </w:p>
  </w:comment>
  <w:comment w:author="Deb McCaffrey" w:id="0" w:date="2025-08-22T08:31:00Z"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model we offer now, but might be an idea for the future - Build your own infographic - the Company can pick on a quarter and use it in the break room - giving staff by in and a culture around CSA.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Quattrocento Sans"/>
  <w:font w:name="Times New Roman"/>
  <w:font w:name="Roboto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